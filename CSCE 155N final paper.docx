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D84A" w14:textId="77777777" w:rsidR="002B60E3" w:rsidRPr="002B60E3" w:rsidRDefault="002B60E3" w:rsidP="002B60E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>Zach Alderson</w:t>
      </w:r>
    </w:p>
    <w:p w14:paraId="3A517D7A" w14:textId="77777777" w:rsidR="002B60E3" w:rsidRPr="002B60E3" w:rsidRDefault="002B60E3" w:rsidP="002B60E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>Quinn Lanik</w:t>
      </w:r>
    </w:p>
    <w:p w14:paraId="63478F0E" w14:textId="77777777" w:rsidR="002B60E3" w:rsidRPr="002B60E3" w:rsidRDefault="002B60E3" w:rsidP="002B60E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>CSCE 155N</w:t>
      </w:r>
    </w:p>
    <w:p w14:paraId="4B47EED7" w14:textId="08F05F94" w:rsidR="002B60E3" w:rsidRDefault="002B60E3" w:rsidP="002B60E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>April 30, 2021</w:t>
      </w:r>
    </w:p>
    <w:p w14:paraId="088F6F2F" w14:textId="2DDDD0DC" w:rsidR="002B60E3" w:rsidRPr="002B60E3" w:rsidRDefault="002B60E3" w:rsidP="002B60E3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ins w:id="0" w:author="zacharyalderson@gmail.com" w:date="2021-05-03T18:30:00Z">
        <w:r>
          <w:rPr>
            <w:rFonts w:ascii="Times New Roman" w:eastAsia="Times New Roman" w:hAnsi="Times New Roman" w:cs="Times New Roman"/>
            <w:sz w:val="24"/>
            <w:szCs w:val="24"/>
          </w:rPr>
          <w:t>Compressibility Calculator</w:t>
        </w:r>
      </w:ins>
    </w:p>
    <w:p w14:paraId="21A29762" w14:textId="37136491" w:rsidR="002B60E3" w:rsidRPr="002B60E3" w:rsidRDefault="002B60E3" w:rsidP="002B60E3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created this GUI to be able to calculate the compressibility factor of a gas using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>Waals equation to find the specific volume of the gas. As a chemical engineering major, properties of gases are topics that come up frequently in class. I made this GUI to simplify the process of calculating one such property under specified conditions. This project was approved by Quinn Lanik. I took inspiration for the main callback function from code written by Dr. Bilal A. Siddiqui. </w:t>
      </w:r>
    </w:p>
    <w:p w14:paraId="759645F1" w14:textId="6DE19A5A" w:rsidR="002B60E3" w:rsidRPr="002B60E3" w:rsidRDefault="002B60E3" w:rsidP="002B60E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The process I used to create this GUI was to first create the callback functions necessary to calculate the correct value. First, I wrote the zCalculator function. Then, I wrote the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Van der Waals</w:t>
      </w:r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function, which the zCalculator function called. After I created this backbone, I got a piece of paper and drew a simple design of what I wanted the GUI to look like. I went piece by piece, first adding the user input areas. To ensure the function was correctly inputting the data, I created temporary displays that showed the value of the inputs. When I was sure the inputs worked, the temporary displays were deleted. After the input areas came the output area. I created a pushbutton that called the main callback function and text box that displayed the output. To ensure that the function worked properly, I calculated each z value by hand along with the function to ensure they were the same. Finally, I resized and moved the elements to make the GUI intuitive. </w:t>
      </w:r>
    </w:p>
    <w:p w14:paraId="2106295C" w14:textId="1A3546F8" w:rsidR="002B60E3" w:rsidRPr="002B60E3" w:rsidRDefault="002B60E3" w:rsidP="002B60E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The most difficult part about this project was taking user inputs as values that could be used in functions. A specific case that I had trouble with was the listbox that allowed the user to choose a gas. I originally wanted to use a group of radio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buttons, but I </w:t>
      </w:r>
      <w:proofErr w:type="gramStart"/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>couldn’t</w:t>
      </w:r>
      <w:proofErr w:type="gramEnd"/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figure out a way to group them so that only one could be selected. </w:t>
      </w:r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>Instead,</w:t>
      </w:r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opted for a listbox, which listed out all available options. Because it </w:t>
      </w:r>
      <w:proofErr w:type="gramStart"/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>wouldn’t</w:t>
      </w:r>
      <w:proofErr w:type="gramEnd"/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reasonable to list every possible gas in the listbox, I needed to create a general option that allowed the user to input relevant information about the gas being used in the calculations. The main difficulty in this was finding a pop-up that the user could input information into. </w:t>
      </w:r>
    </w:p>
    <w:p w14:paraId="046D7D2D" w14:textId="77777777" w:rsidR="002B60E3" w:rsidRPr="002B60E3" w:rsidRDefault="002B60E3" w:rsidP="002B60E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In the future, I may use GUIs to simply make my own functions easier to use. It </w:t>
      </w:r>
      <w:proofErr w:type="gramStart"/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>wasn't</w:t>
      </w:r>
      <w:proofErr w:type="gramEnd"/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particularly difficult to create a simple GUI, and it makes it significantly easier to understand the function. Even if I forget how a function works, a GUI allows me to know what my inputs and outputs mean. Additionally, having a GUI makes it easier to make small changes to input values and observing how they affect the outputs. Overall, GUIs make functions easier for the user to understand. </w:t>
      </w:r>
    </w:p>
    <w:p w14:paraId="3D47D34A" w14:textId="0781A224" w:rsidR="002B60E3" w:rsidRPr="002B60E3" w:rsidRDefault="002B60E3" w:rsidP="002B60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5B5C8A9" w14:textId="77777777" w:rsidR="002B60E3" w:rsidRPr="002B60E3" w:rsidRDefault="002B60E3" w:rsidP="002B60E3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References:</w:t>
      </w:r>
    </w:p>
    <w:p w14:paraId="09DFDEFA" w14:textId="77777777" w:rsidR="002B60E3" w:rsidRPr="002B60E3" w:rsidRDefault="002B60E3" w:rsidP="002B60E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“Critical Temperatures and Pressures for Some Common Substances.” Engineering </w:t>
      </w:r>
      <w:proofErr w:type="spellStart"/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>ToolBox</w:t>
      </w:r>
      <w:proofErr w:type="spellEnd"/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2003, </w:t>
      </w:r>
      <w:hyperlink r:id="rId7" w:history="1">
        <w:r w:rsidRPr="002B60E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www.engineeringtoolbox.com/gas-critical-temperature-pressure-d_161.html</w:t>
        </w:r>
      </w:hyperlink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C79DFA7" w14:textId="77777777" w:rsidR="002B60E3" w:rsidRPr="002B60E3" w:rsidRDefault="002B60E3" w:rsidP="002B60E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Siddiqui, Bilal A. “Compressibility Factor Calculator (Exact).” Compressibility Factor Calculator (Exact) - File Exchange - MATLAB Central, 2016, </w:t>
      </w:r>
      <w:hyperlink r:id="rId8" w:history="1">
        <w:r w:rsidRPr="002B60E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www.mathworks.com/matlabcentral/fileexchange/59803-compressibility-factor-calculator-exact</w:t>
        </w:r>
      </w:hyperlink>
      <w:r w:rsidRPr="002B60E3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B22742D" w14:textId="77777777" w:rsidR="000B6770" w:rsidRPr="002B60E3" w:rsidRDefault="000B6770">
      <w:pPr>
        <w:rPr>
          <w:rFonts w:ascii="Times New Roman" w:hAnsi="Times New Roman" w:cs="Times New Roman"/>
          <w:sz w:val="24"/>
          <w:szCs w:val="24"/>
        </w:rPr>
      </w:pPr>
    </w:p>
    <w:sectPr w:rsidR="000B6770" w:rsidRPr="002B60E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09D94" w14:textId="77777777" w:rsidR="002B60E3" w:rsidRDefault="002B60E3" w:rsidP="002B60E3">
      <w:pPr>
        <w:spacing w:after="0" w:line="240" w:lineRule="auto"/>
      </w:pPr>
      <w:r>
        <w:separator/>
      </w:r>
    </w:p>
  </w:endnote>
  <w:endnote w:type="continuationSeparator" w:id="0">
    <w:p w14:paraId="3BAA8A42" w14:textId="77777777" w:rsidR="002B60E3" w:rsidRDefault="002B60E3" w:rsidP="002B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0ECE0" w14:textId="77777777" w:rsidR="002B60E3" w:rsidRDefault="002B60E3" w:rsidP="002B60E3">
      <w:pPr>
        <w:spacing w:after="0" w:line="240" w:lineRule="auto"/>
      </w:pPr>
      <w:r>
        <w:separator/>
      </w:r>
    </w:p>
  </w:footnote>
  <w:footnote w:type="continuationSeparator" w:id="0">
    <w:p w14:paraId="2F83F6D9" w14:textId="77777777" w:rsidR="002B60E3" w:rsidRDefault="002B60E3" w:rsidP="002B6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9920172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3D6A1B" w14:textId="74CC3917" w:rsidR="002B60E3" w:rsidRPr="002B60E3" w:rsidRDefault="002B60E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B60E3">
          <w:rPr>
            <w:rFonts w:ascii="Times New Roman" w:hAnsi="Times New Roman" w:cs="Times New Roman"/>
            <w:sz w:val="24"/>
            <w:szCs w:val="24"/>
          </w:rPr>
          <w:t xml:space="preserve">Alderson </w:t>
        </w:r>
        <w:r w:rsidRPr="002B6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B6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B6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B6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B6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D672ACF" w14:textId="77777777" w:rsidR="002B60E3" w:rsidRDefault="002B60E3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acharyalderson@gmail.com">
    <w15:presenceInfo w15:providerId="Windows Live" w15:userId="b69282951808f9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E3"/>
    <w:rsid w:val="000B6770"/>
    <w:rsid w:val="002B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CAA5"/>
  <w15:chartTrackingRefBased/>
  <w15:docId w15:val="{9DF99AB0-C59F-44F6-8D26-E6F5E805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60E3"/>
  </w:style>
  <w:style w:type="character" w:styleId="Hyperlink">
    <w:name w:val="Hyperlink"/>
    <w:basedOn w:val="DefaultParagraphFont"/>
    <w:uiPriority w:val="99"/>
    <w:semiHidden/>
    <w:unhideWhenUsed/>
    <w:rsid w:val="002B60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0E3"/>
  </w:style>
  <w:style w:type="paragraph" w:styleId="Footer">
    <w:name w:val="footer"/>
    <w:basedOn w:val="Normal"/>
    <w:link w:val="FooterChar"/>
    <w:uiPriority w:val="99"/>
    <w:unhideWhenUsed/>
    <w:rsid w:val="002B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matlabcentral/fileexchange/59803-compressibility-factor-calculator-ex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ngineeringtoolbox.com/gas-critical-temperature-pressure-d_16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91F62-3D3D-4CE2-A8F1-B2C8D4646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zacharyalderson@gmail.com</dc:creator>
  <cp:keywords/>
  <dc:description/>
  <cp:lastModifiedBy>zacharyalderson@gmail.com</cp:lastModifiedBy>
  <cp:revision>1</cp:revision>
  <dcterms:created xsi:type="dcterms:W3CDTF">2021-05-03T23:21:00Z</dcterms:created>
  <dcterms:modified xsi:type="dcterms:W3CDTF">2021-05-03T23:31:00Z</dcterms:modified>
</cp:coreProperties>
</file>